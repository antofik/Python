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117" w:rsidRDefault="00F2709D" w:rsidP="009B2229">
      <w:pPr>
        <w:pStyle w:val="1"/>
      </w:pPr>
      <w:r>
        <w:t xml:space="preserve">Триал </w:t>
      </w:r>
    </w:p>
    <w:p w:rsidR="00F2709D" w:rsidRPr="008225A2" w:rsidRDefault="00976BE1">
      <w:pPr>
        <w:rPr>
          <w:b/>
          <w:color w:val="FF0000"/>
          <w:rPrChange w:id="0" w:author="andrey" w:date="2012-10-16T15:21:00Z">
            <w:rPr/>
          </w:rPrChange>
        </w:rPr>
      </w:pPr>
      <w:ins w:id="1" w:author="andrey" w:date="2012-10-16T15:21:00Z">
        <w:r w:rsidRPr="00976BE1">
          <w:rPr>
            <w:b/>
            <w:color w:val="FF0000"/>
            <w:rPrChange w:id="2" w:author="andrey" w:date="2012-10-16T15:21:00Z">
              <w:rPr/>
            </w:rPrChange>
          </w:rPr>
          <w:t>Внимание!</w:t>
        </w:r>
      </w:ins>
    </w:p>
    <w:p w:rsidR="00F2709D" w:rsidRDefault="00F2709D">
      <w:r>
        <w:t>В течение двух недель Вам доступен бесплатный режим.</w:t>
      </w:r>
    </w:p>
    <w:p w:rsidR="00F2709D" w:rsidRDefault="00F2709D">
      <w:r>
        <w:t xml:space="preserve">По окончании необходимо выбрать один из </w:t>
      </w:r>
      <w:r w:rsidRPr="00F2709D">
        <w:rPr>
          <w:color w:val="548DD4" w:themeColor="text2" w:themeTint="99"/>
          <w:u w:val="single"/>
        </w:rPr>
        <w:t>коммерческих тарифов</w:t>
      </w:r>
      <w:r w:rsidR="009F383F">
        <w:t>.</w:t>
      </w:r>
    </w:p>
    <w:p w:rsidR="00F84CD1" w:rsidRDefault="00F84CD1" w:rsidP="00F84CD1">
      <w:pPr>
        <w:spacing w:after="0"/>
      </w:pPr>
      <w:r>
        <w:t xml:space="preserve">По </w:t>
      </w:r>
      <w:r w:rsidR="00DB4502">
        <w:t>всем</w:t>
      </w:r>
      <w:r>
        <w:t xml:space="preserve"> вопросам - обращайтесь </w:t>
      </w:r>
      <w:hyperlink r:id="rId4" w:history="1">
        <w:r w:rsidRPr="00EB0F48">
          <w:rPr>
            <w:rStyle w:val="a3"/>
            <w:rFonts w:cstheme="minorBidi"/>
            <w:lang w:val="en-US"/>
          </w:rPr>
          <w:t>info</w:t>
        </w:r>
        <w:r w:rsidRPr="00EB0F48">
          <w:rPr>
            <w:rStyle w:val="a3"/>
            <w:rFonts w:cstheme="minorBidi"/>
          </w:rPr>
          <w:t>@</w:t>
        </w:r>
        <w:r w:rsidRPr="00EB0F48">
          <w:rPr>
            <w:rStyle w:val="a3"/>
            <w:rFonts w:cstheme="minorBidi"/>
            <w:lang w:val="en-US"/>
          </w:rPr>
          <w:t>redhelper</w:t>
        </w:r>
        <w:r w:rsidRPr="00EB0F48">
          <w:rPr>
            <w:rStyle w:val="a3"/>
            <w:rFonts w:cstheme="minorBidi"/>
          </w:rPr>
          <w:t>.</w:t>
        </w:r>
        <w:r w:rsidRPr="00EB0F48">
          <w:rPr>
            <w:rStyle w:val="a3"/>
            <w:rFonts w:cstheme="minorBidi"/>
            <w:lang w:val="en-US"/>
          </w:rPr>
          <w:t>ru</w:t>
        </w:r>
      </w:hyperlink>
    </w:p>
    <w:p w:rsidR="00F84CD1" w:rsidRDefault="00F84CD1" w:rsidP="00F84CD1">
      <w:pPr>
        <w:spacing w:after="0"/>
        <w:rPr>
          <w:rFonts w:cs="Times New Roman"/>
        </w:rPr>
      </w:pPr>
      <w:r>
        <w:rPr>
          <w:rFonts w:ascii="Times New Roman CYR" w:hAnsi="Times New Roman CYR" w:cs="Times New Roman CYR"/>
        </w:rPr>
        <w:t xml:space="preserve">Спасибо, что выбрали </w:t>
      </w:r>
      <w:r>
        <w:rPr>
          <w:rFonts w:cs="Times New Roman"/>
          <w:lang w:val="en-US"/>
        </w:rPr>
        <w:t>RedHelper</w:t>
      </w:r>
    </w:p>
    <w:p w:rsidR="009B2229" w:rsidRPr="008225A2" w:rsidRDefault="009B2229" w:rsidP="00F2709D">
      <w:pPr>
        <w:rPr>
          <w:rFonts w:cs="Times New Roman"/>
          <w:rPrChange w:id="3" w:author="andrey" w:date="2012-10-16T15:21:00Z">
            <w:rPr>
              <w:rFonts w:cs="Times New Roman"/>
              <w:lang w:val="en-US"/>
            </w:rPr>
          </w:rPrChange>
        </w:rPr>
      </w:pPr>
    </w:p>
    <w:p w:rsidR="009B2229" w:rsidRDefault="009B2229" w:rsidP="009B2229">
      <w:pPr>
        <w:pStyle w:val="1"/>
      </w:pPr>
      <w:proofErr w:type="spellStart"/>
      <w:r>
        <w:t>Триал</w:t>
      </w:r>
      <w:proofErr w:type="spellEnd"/>
      <w:r>
        <w:t xml:space="preserve"> – просроченный </w:t>
      </w:r>
    </w:p>
    <w:p w:rsidR="008225A2" w:rsidRPr="008225A2" w:rsidRDefault="008225A2" w:rsidP="008225A2">
      <w:pPr>
        <w:rPr>
          <w:ins w:id="4" w:author="andrey" w:date="2012-10-16T15:21:00Z"/>
          <w:b/>
          <w:color w:val="FF0000"/>
        </w:rPr>
      </w:pPr>
      <w:ins w:id="5" w:author="andrey" w:date="2012-10-16T15:21:00Z">
        <w:r w:rsidRPr="008225A2">
          <w:rPr>
            <w:b/>
            <w:color w:val="FF0000"/>
          </w:rPr>
          <w:t>Внимание!</w:t>
        </w:r>
      </w:ins>
    </w:p>
    <w:p w:rsidR="009B2229" w:rsidDel="008225A2" w:rsidRDefault="009B2229" w:rsidP="009B2229">
      <w:pPr>
        <w:rPr>
          <w:del w:id="6" w:author="andrey" w:date="2012-10-16T15:21:00Z"/>
        </w:rPr>
      </w:pPr>
    </w:p>
    <w:p w:rsidR="009B2229" w:rsidRDefault="009B2229" w:rsidP="009B2229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Двухнедельный тестовый период истек. Вам необходимо приобрести лицензию в </w:t>
      </w:r>
      <w:hyperlink r:id="rId5" w:history="1">
        <w:r w:rsidRPr="004035E1">
          <w:rPr>
            <w:rStyle w:val="a3"/>
            <w:rFonts w:ascii="Times New Roman CYR" w:hAnsi="Times New Roman CYR" w:cs="Times New Roman CYR"/>
          </w:rPr>
          <w:t>личном кабинете</w:t>
        </w:r>
      </w:hyperlink>
      <w:r>
        <w:rPr>
          <w:rFonts w:ascii="Times New Roman CYR" w:hAnsi="Times New Roman CYR" w:cs="Times New Roman CYR"/>
        </w:rPr>
        <w:t>.</w:t>
      </w:r>
    </w:p>
    <w:p w:rsidR="00F84CD1" w:rsidRDefault="00F84CD1" w:rsidP="00F84CD1">
      <w:pPr>
        <w:spacing w:after="0"/>
      </w:pPr>
      <w:r>
        <w:t xml:space="preserve">По </w:t>
      </w:r>
      <w:r w:rsidR="00DB4502">
        <w:t>всем</w:t>
      </w:r>
      <w:r>
        <w:t xml:space="preserve"> вопросам - обращайтесь </w:t>
      </w:r>
      <w:hyperlink r:id="rId6" w:history="1">
        <w:r w:rsidRPr="00EB0F48">
          <w:rPr>
            <w:rStyle w:val="a3"/>
            <w:rFonts w:cstheme="minorBidi"/>
            <w:lang w:val="en-US"/>
          </w:rPr>
          <w:t>info</w:t>
        </w:r>
        <w:r w:rsidRPr="00EB0F48">
          <w:rPr>
            <w:rStyle w:val="a3"/>
            <w:rFonts w:cstheme="minorBidi"/>
          </w:rPr>
          <w:t>@</w:t>
        </w:r>
        <w:r w:rsidRPr="00EB0F48">
          <w:rPr>
            <w:rStyle w:val="a3"/>
            <w:rFonts w:cstheme="minorBidi"/>
            <w:lang w:val="en-US"/>
          </w:rPr>
          <w:t>redhelper</w:t>
        </w:r>
        <w:r w:rsidRPr="00EB0F48">
          <w:rPr>
            <w:rStyle w:val="a3"/>
            <w:rFonts w:cstheme="minorBidi"/>
          </w:rPr>
          <w:t>.</w:t>
        </w:r>
        <w:r w:rsidRPr="00EB0F48">
          <w:rPr>
            <w:rStyle w:val="a3"/>
            <w:rFonts w:cstheme="minorBidi"/>
            <w:lang w:val="en-US"/>
          </w:rPr>
          <w:t>ru</w:t>
        </w:r>
      </w:hyperlink>
    </w:p>
    <w:p w:rsidR="00F84CD1" w:rsidRDefault="00F84CD1" w:rsidP="00F84CD1">
      <w:pPr>
        <w:spacing w:after="0"/>
        <w:rPr>
          <w:rFonts w:cs="Times New Roman"/>
        </w:rPr>
      </w:pPr>
      <w:r>
        <w:rPr>
          <w:rFonts w:ascii="Times New Roman CYR" w:hAnsi="Times New Roman CYR" w:cs="Times New Roman CYR"/>
        </w:rPr>
        <w:t xml:space="preserve">Спасибо, что выбрали </w:t>
      </w:r>
      <w:r>
        <w:rPr>
          <w:rFonts w:cs="Times New Roman"/>
          <w:lang w:val="en-US"/>
        </w:rPr>
        <w:t>RedHelper</w:t>
      </w:r>
    </w:p>
    <w:p w:rsidR="009F383F" w:rsidRDefault="009F383F" w:rsidP="009B2229">
      <w:pPr>
        <w:rPr>
          <w:rFonts w:cs="Times New Roman"/>
        </w:rPr>
      </w:pPr>
    </w:p>
    <w:p w:rsidR="009F383F" w:rsidRDefault="009F383F" w:rsidP="009F383F">
      <w:pPr>
        <w:pStyle w:val="1"/>
      </w:pPr>
      <w:r>
        <w:t xml:space="preserve">Старые пользователи – активные </w:t>
      </w:r>
    </w:p>
    <w:p w:rsidR="008225A2" w:rsidRPr="008225A2" w:rsidRDefault="008225A2" w:rsidP="008225A2">
      <w:pPr>
        <w:rPr>
          <w:ins w:id="7" w:author="andrey" w:date="2012-10-16T15:21:00Z"/>
          <w:b/>
          <w:color w:val="FF0000"/>
        </w:rPr>
      </w:pPr>
      <w:ins w:id="8" w:author="andrey" w:date="2012-10-16T15:21:00Z">
        <w:r w:rsidRPr="008225A2">
          <w:rPr>
            <w:b/>
            <w:color w:val="FF0000"/>
          </w:rPr>
          <w:t>Внимание!</w:t>
        </w:r>
      </w:ins>
    </w:p>
    <w:p w:rsidR="00F84CD1" w:rsidRDefault="00F84CD1" w:rsidP="00F84CD1">
      <w:pPr>
        <w:spacing w:after="0"/>
      </w:pPr>
      <w:r>
        <w:t xml:space="preserve">C 10 октября по 10 ноября система RedHelper переходит на платный режим. Нас выбрало уже более 4000 пользователей! </w:t>
      </w:r>
      <w:r>
        <w:br/>
      </w:r>
      <w:r>
        <w:br/>
        <w:t xml:space="preserve">Необходимо </w:t>
      </w:r>
      <w:r w:rsidRPr="00F84CD1">
        <w:rPr>
          <w:color w:val="1F497D" w:themeColor="text2"/>
          <w:u w:val="single"/>
        </w:rPr>
        <w:t>ознакомиться с тарифами и оплатить</w:t>
      </w:r>
      <w:r>
        <w:t xml:space="preserve"> до 10 ноября</w:t>
      </w:r>
      <w:r>
        <w:br/>
      </w:r>
    </w:p>
    <w:p w:rsidR="00F84CD1" w:rsidRDefault="00F84CD1" w:rsidP="00F84CD1">
      <w:pPr>
        <w:spacing w:after="0"/>
      </w:pPr>
      <w:r>
        <w:t xml:space="preserve">По </w:t>
      </w:r>
      <w:r w:rsidR="00DB4502">
        <w:t>всем</w:t>
      </w:r>
      <w:r>
        <w:t xml:space="preserve"> вопросам - обращайтесь </w:t>
      </w:r>
      <w:hyperlink r:id="rId7" w:history="1">
        <w:r w:rsidRPr="00EB0F48">
          <w:rPr>
            <w:rStyle w:val="a3"/>
            <w:rFonts w:cstheme="minorBidi"/>
            <w:lang w:val="en-US"/>
          </w:rPr>
          <w:t>info</w:t>
        </w:r>
        <w:r w:rsidRPr="00EB0F48">
          <w:rPr>
            <w:rStyle w:val="a3"/>
            <w:rFonts w:cstheme="minorBidi"/>
          </w:rPr>
          <w:t>@</w:t>
        </w:r>
        <w:r w:rsidRPr="00EB0F48">
          <w:rPr>
            <w:rStyle w:val="a3"/>
            <w:rFonts w:cstheme="minorBidi"/>
            <w:lang w:val="en-US"/>
          </w:rPr>
          <w:t>redhelper</w:t>
        </w:r>
        <w:r w:rsidRPr="00EB0F48">
          <w:rPr>
            <w:rStyle w:val="a3"/>
            <w:rFonts w:cstheme="minorBidi"/>
          </w:rPr>
          <w:t>.</w:t>
        </w:r>
        <w:r w:rsidRPr="00EB0F48">
          <w:rPr>
            <w:rStyle w:val="a3"/>
            <w:rFonts w:cstheme="minorBidi"/>
            <w:lang w:val="en-US"/>
          </w:rPr>
          <w:t>ru</w:t>
        </w:r>
      </w:hyperlink>
    </w:p>
    <w:p w:rsidR="00F84CD1" w:rsidRDefault="00F84CD1" w:rsidP="00F84CD1">
      <w:pPr>
        <w:spacing w:after="0"/>
        <w:rPr>
          <w:rFonts w:cs="Times New Roman"/>
        </w:rPr>
      </w:pPr>
      <w:r>
        <w:rPr>
          <w:rFonts w:ascii="Times New Roman CYR" w:hAnsi="Times New Roman CYR" w:cs="Times New Roman CYR"/>
        </w:rPr>
        <w:t xml:space="preserve">Спасибо, что выбрали </w:t>
      </w:r>
      <w:r>
        <w:rPr>
          <w:rFonts w:cs="Times New Roman"/>
          <w:lang w:val="en-US"/>
        </w:rPr>
        <w:t>RedHelper</w:t>
      </w:r>
    </w:p>
    <w:p w:rsidR="00F84CD1" w:rsidRPr="00F84CD1" w:rsidRDefault="00F84CD1" w:rsidP="00F84CD1"/>
    <w:p w:rsidR="009F383F" w:rsidRDefault="009F383F" w:rsidP="009F383F">
      <w:pPr>
        <w:pStyle w:val="1"/>
      </w:pPr>
      <w:r>
        <w:t xml:space="preserve">Старые пользователи – просроченные </w:t>
      </w:r>
    </w:p>
    <w:p w:rsidR="008225A2" w:rsidRPr="008225A2" w:rsidRDefault="008225A2" w:rsidP="008225A2">
      <w:pPr>
        <w:rPr>
          <w:ins w:id="9" w:author="andrey" w:date="2012-10-16T15:21:00Z"/>
          <w:b/>
          <w:color w:val="FF0000"/>
        </w:rPr>
      </w:pPr>
      <w:ins w:id="10" w:author="andrey" w:date="2012-10-16T15:21:00Z">
        <w:r w:rsidRPr="008225A2">
          <w:rPr>
            <w:b/>
            <w:color w:val="FF0000"/>
          </w:rPr>
          <w:t>Внимание!</w:t>
        </w:r>
      </w:ins>
    </w:p>
    <w:p w:rsidR="00F84CD1" w:rsidRDefault="00F84CD1" w:rsidP="00F84CD1">
      <w:r>
        <w:t>Использование системы  не оплачено.</w:t>
      </w:r>
    </w:p>
    <w:p w:rsidR="00F84CD1" w:rsidRDefault="00F84CD1" w:rsidP="00F84CD1">
      <w:pPr>
        <w:rPr>
          <w:color w:val="1F497D" w:themeColor="text2"/>
          <w:u w:val="single"/>
        </w:rPr>
      </w:pPr>
      <w:r>
        <w:t xml:space="preserve">Необходимо </w:t>
      </w:r>
      <w:r w:rsidRPr="00F84CD1">
        <w:rPr>
          <w:color w:val="1F497D" w:themeColor="text2"/>
          <w:u w:val="single"/>
        </w:rPr>
        <w:t>ознакомиться с тарифами и оплатить</w:t>
      </w:r>
      <w:r>
        <w:rPr>
          <w:color w:val="1F497D" w:themeColor="text2"/>
          <w:u w:val="single"/>
        </w:rPr>
        <w:t>.</w:t>
      </w:r>
    </w:p>
    <w:p w:rsidR="00F84CD1" w:rsidRDefault="00F84CD1" w:rsidP="00F84CD1">
      <w:pPr>
        <w:spacing w:after="0"/>
      </w:pPr>
      <w:r>
        <w:t xml:space="preserve">По </w:t>
      </w:r>
      <w:r w:rsidR="00DB4502">
        <w:t>всем</w:t>
      </w:r>
      <w:r>
        <w:t xml:space="preserve"> вопросам - обращайтесь </w:t>
      </w:r>
      <w:hyperlink r:id="rId8" w:history="1">
        <w:r w:rsidRPr="00EB0F48">
          <w:rPr>
            <w:rStyle w:val="a3"/>
            <w:rFonts w:cstheme="minorBidi"/>
            <w:lang w:val="en-US"/>
          </w:rPr>
          <w:t>info</w:t>
        </w:r>
        <w:r w:rsidRPr="00EB0F48">
          <w:rPr>
            <w:rStyle w:val="a3"/>
            <w:rFonts w:cstheme="minorBidi"/>
          </w:rPr>
          <w:t>@</w:t>
        </w:r>
        <w:r w:rsidRPr="00EB0F48">
          <w:rPr>
            <w:rStyle w:val="a3"/>
            <w:rFonts w:cstheme="minorBidi"/>
            <w:lang w:val="en-US"/>
          </w:rPr>
          <w:t>redhelper</w:t>
        </w:r>
        <w:r w:rsidRPr="00EB0F48">
          <w:rPr>
            <w:rStyle w:val="a3"/>
            <w:rFonts w:cstheme="minorBidi"/>
          </w:rPr>
          <w:t>.</w:t>
        </w:r>
        <w:r w:rsidRPr="00EB0F48">
          <w:rPr>
            <w:rStyle w:val="a3"/>
            <w:rFonts w:cstheme="minorBidi"/>
            <w:lang w:val="en-US"/>
          </w:rPr>
          <w:t>ru</w:t>
        </w:r>
      </w:hyperlink>
    </w:p>
    <w:p w:rsidR="00F84CD1" w:rsidRDefault="00F84CD1" w:rsidP="00F84CD1">
      <w:pPr>
        <w:spacing w:after="0"/>
        <w:rPr>
          <w:rFonts w:cs="Times New Roman"/>
        </w:rPr>
      </w:pPr>
      <w:r>
        <w:rPr>
          <w:rFonts w:ascii="Times New Roman CYR" w:hAnsi="Times New Roman CYR" w:cs="Times New Roman CYR"/>
        </w:rPr>
        <w:t xml:space="preserve">Спасибо, что выбрали </w:t>
      </w:r>
      <w:r>
        <w:rPr>
          <w:rFonts w:cs="Times New Roman"/>
          <w:lang w:val="en-US"/>
        </w:rPr>
        <w:t>RedHelper</w:t>
      </w:r>
    </w:p>
    <w:p w:rsidR="00F84CD1" w:rsidRPr="00F84CD1" w:rsidRDefault="00F84CD1" w:rsidP="00F84CD1"/>
    <w:p w:rsidR="009F383F" w:rsidRDefault="009F383F" w:rsidP="009F383F">
      <w:pPr>
        <w:pStyle w:val="1"/>
      </w:pPr>
      <w:r>
        <w:lastRenderedPageBreak/>
        <w:t xml:space="preserve">Оплатившие – активные </w:t>
      </w:r>
    </w:p>
    <w:p w:rsidR="009F383F" w:rsidRPr="009F383F" w:rsidRDefault="00F84CD1" w:rsidP="009F383F">
      <w:r>
        <w:rPr>
          <w:lang w:val="en-US"/>
        </w:rPr>
        <w:t>P</w:t>
      </w:r>
      <w:r w:rsidR="009F383F">
        <w:rPr>
          <w:lang w:val="en-US"/>
        </w:rPr>
        <w:t>opup</w:t>
      </w:r>
      <w:r w:rsidR="009F383F" w:rsidRPr="009F383F">
        <w:t xml:space="preserve"> – </w:t>
      </w:r>
      <w:r w:rsidR="009F383F">
        <w:t xml:space="preserve">отсутствует </w:t>
      </w:r>
    </w:p>
    <w:p w:rsidR="009F383F" w:rsidRDefault="009F383F" w:rsidP="009F383F">
      <w:pPr>
        <w:pStyle w:val="1"/>
      </w:pPr>
      <w:r>
        <w:t xml:space="preserve">Оплатившие – просроченные </w:t>
      </w:r>
    </w:p>
    <w:p w:rsidR="009F383F" w:rsidRPr="008225A2" w:rsidRDefault="009F383F" w:rsidP="009F383F">
      <w:pPr>
        <w:rPr>
          <w:rPrChange w:id="11" w:author="andrey" w:date="2012-10-16T15:21:00Z">
            <w:rPr>
              <w:lang w:val="en-US"/>
            </w:rPr>
          </w:rPrChange>
        </w:rPr>
      </w:pPr>
      <w:r w:rsidRPr="009F383F">
        <w:t>(до конца лицензии осталось 10 дней)</w:t>
      </w:r>
    </w:p>
    <w:p w:rsidR="008225A2" w:rsidRPr="008225A2" w:rsidRDefault="008225A2" w:rsidP="008225A2">
      <w:pPr>
        <w:rPr>
          <w:ins w:id="12" w:author="andrey" w:date="2012-10-16T15:21:00Z"/>
          <w:b/>
          <w:color w:val="FF0000"/>
        </w:rPr>
      </w:pPr>
      <w:ins w:id="13" w:author="andrey" w:date="2012-10-16T15:21:00Z">
        <w:r w:rsidRPr="008225A2">
          <w:rPr>
            <w:b/>
            <w:color w:val="FF0000"/>
          </w:rPr>
          <w:t>Внимание!</w:t>
        </w:r>
      </w:ins>
    </w:p>
    <w:p w:rsidR="00F84CD1" w:rsidRDefault="00F84CD1" w:rsidP="009F383F">
      <w:r>
        <w:t xml:space="preserve">В </w:t>
      </w:r>
      <w:r w:rsidRPr="00F84CD1">
        <w:rPr>
          <w:color w:val="1F497D" w:themeColor="text2"/>
          <w:u w:val="single"/>
        </w:rPr>
        <w:t>личном кабинете</w:t>
      </w:r>
      <w:r>
        <w:t xml:space="preserve"> необходимо продлить лицензию. Оплаченный срок использования системы подходит к концу. </w:t>
      </w:r>
    </w:p>
    <w:p w:rsidR="00F84CD1" w:rsidRDefault="00F84CD1" w:rsidP="00F84CD1">
      <w:pPr>
        <w:spacing w:after="0"/>
      </w:pPr>
      <w:r>
        <w:t xml:space="preserve">По </w:t>
      </w:r>
      <w:r w:rsidR="00DB4502">
        <w:t>всем</w:t>
      </w:r>
      <w:r>
        <w:t xml:space="preserve"> вопросам - обращайтесь </w:t>
      </w:r>
      <w:hyperlink r:id="rId9" w:history="1">
        <w:r w:rsidRPr="00EB0F48">
          <w:rPr>
            <w:rStyle w:val="a3"/>
            <w:rFonts w:cstheme="minorBidi"/>
            <w:lang w:val="en-US"/>
          </w:rPr>
          <w:t>info</w:t>
        </w:r>
        <w:r w:rsidRPr="00EB0F48">
          <w:rPr>
            <w:rStyle w:val="a3"/>
            <w:rFonts w:cstheme="minorBidi"/>
          </w:rPr>
          <w:t>@</w:t>
        </w:r>
        <w:r w:rsidRPr="00EB0F48">
          <w:rPr>
            <w:rStyle w:val="a3"/>
            <w:rFonts w:cstheme="minorBidi"/>
            <w:lang w:val="en-US"/>
          </w:rPr>
          <w:t>redhelper</w:t>
        </w:r>
        <w:r w:rsidRPr="00EB0F48">
          <w:rPr>
            <w:rStyle w:val="a3"/>
            <w:rFonts w:cstheme="minorBidi"/>
          </w:rPr>
          <w:t>.</w:t>
        </w:r>
        <w:r w:rsidRPr="00EB0F48">
          <w:rPr>
            <w:rStyle w:val="a3"/>
            <w:rFonts w:cstheme="minorBidi"/>
            <w:lang w:val="en-US"/>
          </w:rPr>
          <w:t>ru</w:t>
        </w:r>
      </w:hyperlink>
    </w:p>
    <w:p w:rsidR="00F84CD1" w:rsidRDefault="00F84CD1" w:rsidP="00F84CD1">
      <w:pPr>
        <w:spacing w:after="0"/>
        <w:rPr>
          <w:rFonts w:cs="Times New Roman"/>
        </w:rPr>
      </w:pPr>
      <w:r>
        <w:rPr>
          <w:rFonts w:ascii="Times New Roman CYR" w:hAnsi="Times New Roman CYR" w:cs="Times New Roman CYR"/>
        </w:rPr>
        <w:t xml:space="preserve">Спасибо, что выбрали </w:t>
      </w:r>
      <w:r>
        <w:rPr>
          <w:rFonts w:cs="Times New Roman"/>
          <w:lang w:val="en-US"/>
        </w:rPr>
        <w:t>RedHelper</w:t>
      </w:r>
    </w:p>
    <w:p w:rsidR="00F84CD1" w:rsidRPr="00F84CD1" w:rsidRDefault="00F84CD1" w:rsidP="009F383F"/>
    <w:p w:rsidR="009F383F" w:rsidRDefault="009F383F" w:rsidP="009F383F"/>
    <w:p w:rsidR="009F383F" w:rsidRPr="009F383F" w:rsidRDefault="009F383F" w:rsidP="009F383F"/>
    <w:p w:rsidR="009F383F" w:rsidRDefault="009F383F" w:rsidP="009F383F">
      <w:pPr>
        <w:pStyle w:val="1"/>
      </w:pPr>
      <w:r>
        <w:rPr>
          <w:lang w:val="en-US"/>
        </w:rPr>
        <w:t>FREE</w:t>
      </w:r>
      <w:r w:rsidRPr="009F383F">
        <w:t xml:space="preserve"> – </w:t>
      </w:r>
      <w:r>
        <w:t>с момента регистрации больше 14 дней</w:t>
      </w:r>
    </w:p>
    <w:p w:rsidR="008225A2" w:rsidRPr="008225A2" w:rsidRDefault="008225A2" w:rsidP="008225A2">
      <w:pPr>
        <w:rPr>
          <w:ins w:id="14" w:author="andrey" w:date="2012-10-16T15:21:00Z"/>
          <w:b/>
          <w:color w:val="FF0000"/>
        </w:rPr>
      </w:pPr>
      <w:ins w:id="15" w:author="andrey" w:date="2012-10-16T15:21:00Z">
        <w:r w:rsidRPr="008225A2">
          <w:rPr>
            <w:b/>
            <w:color w:val="FF0000"/>
          </w:rPr>
          <w:t>Внимание!</w:t>
        </w:r>
      </w:ins>
    </w:p>
    <w:p w:rsidR="009F383F" w:rsidDel="008225A2" w:rsidRDefault="009F383F" w:rsidP="009F383F">
      <w:pPr>
        <w:rPr>
          <w:del w:id="16" w:author="andrey" w:date="2012-10-16T15:22:00Z"/>
        </w:rPr>
      </w:pPr>
    </w:p>
    <w:p w:rsidR="009F383F" w:rsidRDefault="009F383F" w:rsidP="009F383F">
      <w:pPr>
        <w:rPr>
          <w:rFonts w:ascii="Times New Roman CYR" w:hAnsi="Times New Roman CYR" w:cs="Times New Roman CYR"/>
        </w:rPr>
      </w:pPr>
      <w:r>
        <w:t xml:space="preserve">Бесплатный тестовый период использования системы истек. </w:t>
      </w:r>
      <w:r>
        <w:rPr>
          <w:rFonts w:ascii="Times New Roman CYR" w:hAnsi="Times New Roman CYR" w:cs="Times New Roman CYR"/>
        </w:rPr>
        <w:t xml:space="preserve">Вам необходимо приобрести лицензию в </w:t>
      </w:r>
      <w:hyperlink r:id="rId10" w:history="1">
        <w:r w:rsidRPr="004035E1">
          <w:rPr>
            <w:rStyle w:val="a3"/>
            <w:rFonts w:ascii="Times New Roman CYR" w:hAnsi="Times New Roman CYR" w:cs="Times New Roman CYR"/>
          </w:rPr>
          <w:t>личном кабинете</w:t>
        </w:r>
      </w:hyperlink>
      <w:r>
        <w:rPr>
          <w:rFonts w:ascii="Times New Roman CYR" w:hAnsi="Times New Roman CYR" w:cs="Times New Roman CYR"/>
        </w:rPr>
        <w:t xml:space="preserve"> или подать заявку на бесплатное обслуживание (для сайтов с малой посещаемостью)</w:t>
      </w:r>
    </w:p>
    <w:p w:rsidR="00F84CD1" w:rsidRDefault="00F84CD1" w:rsidP="00F84CD1">
      <w:pPr>
        <w:spacing w:after="0"/>
      </w:pPr>
      <w:r>
        <w:t xml:space="preserve">По </w:t>
      </w:r>
      <w:r w:rsidR="00DB4502">
        <w:t>всем</w:t>
      </w:r>
      <w:r>
        <w:t xml:space="preserve"> вопросам - обращайтесь </w:t>
      </w:r>
      <w:hyperlink r:id="rId11" w:history="1">
        <w:r w:rsidRPr="00EB0F48">
          <w:rPr>
            <w:rStyle w:val="a3"/>
            <w:rFonts w:cstheme="minorBidi"/>
            <w:lang w:val="en-US"/>
          </w:rPr>
          <w:t>info</w:t>
        </w:r>
        <w:r w:rsidRPr="00EB0F48">
          <w:rPr>
            <w:rStyle w:val="a3"/>
            <w:rFonts w:cstheme="minorBidi"/>
          </w:rPr>
          <w:t>@</w:t>
        </w:r>
        <w:r w:rsidRPr="00EB0F48">
          <w:rPr>
            <w:rStyle w:val="a3"/>
            <w:rFonts w:cstheme="minorBidi"/>
            <w:lang w:val="en-US"/>
          </w:rPr>
          <w:t>redhelper</w:t>
        </w:r>
        <w:r w:rsidRPr="00EB0F48">
          <w:rPr>
            <w:rStyle w:val="a3"/>
            <w:rFonts w:cstheme="minorBidi"/>
          </w:rPr>
          <w:t>.</w:t>
        </w:r>
        <w:r w:rsidRPr="00EB0F48">
          <w:rPr>
            <w:rStyle w:val="a3"/>
            <w:rFonts w:cstheme="minorBidi"/>
            <w:lang w:val="en-US"/>
          </w:rPr>
          <w:t>ru</w:t>
        </w:r>
      </w:hyperlink>
    </w:p>
    <w:p w:rsidR="00F84CD1" w:rsidRDefault="00F84CD1" w:rsidP="00F84CD1">
      <w:pPr>
        <w:spacing w:after="0"/>
        <w:rPr>
          <w:rFonts w:cs="Times New Roman"/>
        </w:rPr>
      </w:pPr>
      <w:r>
        <w:rPr>
          <w:rFonts w:ascii="Times New Roman CYR" w:hAnsi="Times New Roman CYR" w:cs="Times New Roman CYR"/>
        </w:rPr>
        <w:t xml:space="preserve">Спасибо, что выбрали </w:t>
      </w:r>
      <w:r>
        <w:rPr>
          <w:rFonts w:cs="Times New Roman"/>
          <w:lang w:val="en-US"/>
        </w:rPr>
        <w:t>RedHelper</w:t>
      </w:r>
    </w:p>
    <w:p w:rsidR="00F84CD1" w:rsidRPr="00F84CD1" w:rsidRDefault="00F84CD1" w:rsidP="00F84CD1"/>
    <w:p w:rsidR="00F84CD1" w:rsidRPr="009F383F" w:rsidRDefault="00F84CD1" w:rsidP="009F383F"/>
    <w:p w:rsidR="009F383F" w:rsidRPr="009F383F" w:rsidRDefault="009F383F" w:rsidP="009F383F">
      <w:pPr>
        <w:pStyle w:val="1"/>
      </w:pPr>
      <w:r>
        <w:rPr>
          <w:lang w:val="en-US"/>
        </w:rPr>
        <w:t>FREE</w:t>
      </w:r>
      <w:r w:rsidRPr="009F383F">
        <w:t xml:space="preserve"> - </w:t>
      </w:r>
      <w:r>
        <w:t xml:space="preserve"> с момента регистрации меньше 14 дней</w:t>
      </w:r>
    </w:p>
    <w:p w:rsidR="008225A2" w:rsidRPr="008225A2" w:rsidRDefault="008225A2" w:rsidP="008225A2">
      <w:pPr>
        <w:rPr>
          <w:ins w:id="17" w:author="andrey" w:date="2012-10-16T15:22:00Z"/>
          <w:b/>
          <w:color w:val="FF0000"/>
        </w:rPr>
      </w:pPr>
      <w:ins w:id="18" w:author="andrey" w:date="2012-10-16T15:22:00Z">
        <w:r w:rsidRPr="008225A2">
          <w:rPr>
            <w:b/>
            <w:color w:val="FF0000"/>
          </w:rPr>
          <w:t>Внимание!</w:t>
        </w:r>
      </w:ins>
    </w:p>
    <w:p w:rsidR="009F383F" w:rsidRDefault="009F383F" w:rsidP="009F383F">
      <w:r>
        <w:t>В течение двух недель Вам доступен бесплатный режим.</w:t>
      </w:r>
    </w:p>
    <w:p w:rsidR="009F383F" w:rsidRPr="009F383F" w:rsidRDefault="009F383F" w:rsidP="009F383F">
      <w:r>
        <w:t xml:space="preserve">По окончании необходимо выбрать один из </w:t>
      </w:r>
      <w:r w:rsidRPr="00F2709D">
        <w:rPr>
          <w:color w:val="548DD4" w:themeColor="text2" w:themeTint="99"/>
          <w:u w:val="single"/>
        </w:rPr>
        <w:t>коммерческих тарифов</w:t>
      </w:r>
      <w:r w:rsidRPr="009F383F">
        <w:t xml:space="preserve"> </w:t>
      </w:r>
      <w:r>
        <w:t xml:space="preserve">или подать заявку на бесплатное обслуживание. </w:t>
      </w:r>
    </w:p>
    <w:p w:rsidR="00F84CD1" w:rsidRDefault="00F84CD1" w:rsidP="00F84CD1">
      <w:pPr>
        <w:spacing w:after="0"/>
      </w:pPr>
      <w:r>
        <w:t xml:space="preserve">По </w:t>
      </w:r>
      <w:r w:rsidR="00DB4502">
        <w:t>всем</w:t>
      </w:r>
      <w:r>
        <w:t xml:space="preserve"> вопросам - обращайтесь </w:t>
      </w:r>
      <w:hyperlink r:id="rId12" w:history="1">
        <w:r w:rsidRPr="00EB0F48">
          <w:rPr>
            <w:rStyle w:val="a3"/>
            <w:rFonts w:cstheme="minorBidi"/>
            <w:lang w:val="en-US"/>
          </w:rPr>
          <w:t>info</w:t>
        </w:r>
        <w:r w:rsidRPr="00EB0F48">
          <w:rPr>
            <w:rStyle w:val="a3"/>
            <w:rFonts w:cstheme="minorBidi"/>
          </w:rPr>
          <w:t>@</w:t>
        </w:r>
        <w:r w:rsidRPr="00EB0F48">
          <w:rPr>
            <w:rStyle w:val="a3"/>
            <w:rFonts w:cstheme="minorBidi"/>
            <w:lang w:val="en-US"/>
          </w:rPr>
          <w:t>redhelper</w:t>
        </w:r>
        <w:r w:rsidRPr="00EB0F48">
          <w:rPr>
            <w:rStyle w:val="a3"/>
            <w:rFonts w:cstheme="minorBidi"/>
          </w:rPr>
          <w:t>.</w:t>
        </w:r>
        <w:r w:rsidRPr="00EB0F48">
          <w:rPr>
            <w:rStyle w:val="a3"/>
            <w:rFonts w:cstheme="minorBidi"/>
            <w:lang w:val="en-US"/>
          </w:rPr>
          <w:t>ru</w:t>
        </w:r>
      </w:hyperlink>
    </w:p>
    <w:p w:rsidR="00F84CD1" w:rsidRDefault="00F84CD1" w:rsidP="00F84CD1">
      <w:pPr>
        <w:spacing w:after="0"/>
        <w:rPr>
          <w:rFonts w:cs="Times New Roman"/>
        </w:rPr>
      </w:pPr>
      <w:r>
        <w:rPr>
          <w:rFonts w:ascii="Times New Roman CYR" w:hAnsi="Times New Roman CYR" w:cs="Times New Roman CYR"/>
        </w:rPr>
        <w:t xml:space="preserve">Спасибо, что выбрали </w:t>
      </w:r>
      <w:r>
        <w:rPr>
          <w:rFonts w:cs="Times New Roman"/>
          <w:lang w:val="en-US"/>
        </w:rPr>
        <w:t>RedHelper</w:t>
      </w:r>
    </w:p>
    <w:p w:rsidR="009F383F" w:rsidRPr="0087364F" w:rsidRDefault="009F383F" w:rsidP="009F383F">
      <w:pPr>
        <w:rPr>
          <w:rFonts w:cs="Times New Roman"/>
          <w:rPrChange w:id="19" w:author="Антон" w:date="2012-10-18T11:50:00Z">
            <w:rPr>
              <w:rFonts w:cs="Times New Roman"/>
              <w:lang w:val="en-US"/>
            </w:rPr>
          </w:rPrChange>
        </w:rPr>
      </w:pPr>
    </w:p>
    <w:p w:rsidR="009F383F" w:rsidRPr="0087364F" w:rsidRDefault="0087364F" w:rsidP="0087364F">
      <w:pPr>
        <w:pStyle w:val="1"/>
        <w:rPr>
          <w:ins w:id="20" w:author="Антон" w:date="2012-10-18T11:50:00Z"/>
        </w:rPr>
        <w:pPrChange w:id="21" w:author="Антон" w:date="2012-10-18T11:50:00Z">
          <w:pPr/>
        </w:pPrChange>
      </w:pPr>
      <w:ins w:id="22" w:author="Антон" w:date="2012-10-18T11:50:00Z">
        <w:r w:rsidRPr="0087364F">
          <w:rPr>
            <w:lang w:val="en-US"/>
          </w:rPr>
          <w:t>FREE</w:t>
        </w:r>
        <w:r w:rsidRPr="0087364F">
          <w:rPr>
            <w:rPrChange w:id="23" w:author="Антон" w:date="2012-10-18T11:50:00Z">
              <w:rPr>
                <w:rFonts w:ascii="Times New Roman CYR" w:hAnsi="Times New Roman CYR" w:cs="Times New Roman CYR"/>
                <w:lang w:val="en-US"/>
              </w:rPr>
            </w:rPrChange>
          </w:rPr>
          <w:t xml:space="preserve"> </w:t>
        </w:r>
        <w:r w:rsidRPr="0087364F">
          <w:rPr>
            <w:rPrChange w:id="24" w:author="Антон" w:date="2012-10-18T11:50:00Z">
              <w:rPr>
                <w:rFonts w:ascii="Times New Roman CYR" w:hAnsi="Times New Roman CYR" w:cs="Times New Roman CYR"/>
                <w:lang w:val="en-US"/>
              </w:rPr>
            </w:rPrChange>
          </w:rPr>
          <w:t>–</w:t>
        </w:r>
        <w:r w:rsidRPr="0087364F">
          <w:rPr>
            <w:rPrChange w:id="25" w:author="Антон" w:date="2012-10-18T11:50:00Z">
              <w:rPr>
                <w:rFonts w:ascii="Times New Roman CYR" w:hAnsi="Times New Roman CYR" w:cs="Times New Roman CYR"/>
                <w:lang w:val="en-US"/>
              </w:rPr>
            </w:rPrChange>
          </w:rPr>
          <w:t xml:space="preserve"> </w:t>
        </w:r>
        <w:r w:rsidRPr="0087364F">
          <w:t xml:space="preserve">подтвержденные </w:t>
        </w:r>
      </w:ins>
    </w:p>
    <w:p w:rsidR="0087364F" w:rsidRPr="000625AD" w:rsidDel="000625AD" w:rsidRDefault="0087364F" w:rsidP="000625AD">
      <w:pPr>
        <w:rPr>
          <w:del w:id="26" w:author="Антон" w:date="2012-10-18T12:00:00Z"/>
        </w:rPr>
      </w:pPr>
    </w:p>
    <w:p w:rsidR="009B2229" w:rsidRDefault="009B2229" w:rsidP="009B2229">
      <w:pPr>
        <w:rPr>
          <w:ins w:id="27" w:author="Антон" w:date="2012-10-18T12:00:00Z"/>
          <w:lang w:val="en-US"/>
        </w:rPr>
      </w:pPr>
    </w:p>
    <w:p w:rsidR="000625AD" w:rsidRPr="000625AD" w:rsidRDefault="000625AD" w:rsidP="000625AD">
      <w:pPr>
        <w:rPr>
          <w:ins w:id="28" w:author="Антон" w:date="2012-10-18T12:00:00Z"/>
          <w:rPrChange w:id="29" w:author="Антон" w:date="2012-10-18T12:00:00Z">
            <w:rPr>
              <w:ins w:id="30" w:author="Антон" w:date="2012-10-18T12:00:00Z"/>
              <w:lang w:val="en-US"/>
            </w:rPr>
          </w:rPrChange>
        </w:rPr>
      </w:pPr>
      <w:ins w:id="31" w:author="Антон" w:date="2012-10-18T12:00:00Z">
        <w:r>
          <w:lastRenderedPageBreak/>
          <w:t>Для Вас с</w:t>
        </w:r>
        <w:r w:rsidRPr="000625AD">
          <w:rPr>
            <w:rPrChange w:id="32" w:author="Антон" w:date="2012-10-18T12:00:00Z">
              <w:rPr>
                <w:lang w:val="en-US"/>
              </w:rPr>
            </w:rPrChange>
          </w:rPr>
          <w:t xml:space="preserve">истема </w:t>
        </w:r>
        <w:r w:rsidRPr="000625AD">
          <w:rPr>
            <w:lang w:val="en-US"/>
          </w:rPr>
          <w:t>RedHelper</w:t>
        </w:r>
        <w:r w:rsidRPr="000625AD">
          <w:rPr>
            <w:rPrChange w:id="33" w:author="Антон" w:date="2012-10-18T12:00:00Z">
              <w:rPr>
                <w:lang w:val="en-US"/>
              </w:rPr>
            </w:rPrChange>
          </w:rPr>
          <w:t xml:space="preserve"> предоставлена бесплатно. Что бы помочь сделать ее лучше – расскажите о нас друзьям и знакомым. Это позволит нам поддерживать высокий уровень сервиса и разрабатывать новые функции.</w:t>
        </w:r>
      </w:ins>
    </w:p>
    <w:p w:rsidR="000625AD" w:rsidRPr="000625AD" w:rsidRDefault="000625AD" w:rsidP="000625AD">
      <w:pPr>
        <w:rPr>
          <w:ins w:id="34" w:author="Антон" w:date="2012-10-18T12:00:00Z"/>
          <w:b/>
          <w:lang w:val="en-US"/>
          <w:rPrChange w:id="35" w:author="Антон" w:date="2012-10-18T12:00:00Z">
            <w:rPr>
              <w:ins w:id="36" w:author="Антон" w:date="2012-10-18T12:00:00Z"/>
              <w:lang w:val="en-US"/>
            </w:rPr>
          </w:rPrChange>
        </w:rPr>
      </w:pPr>
      <w:proofErr w:type="spellStart"/>
      <w:ins w:id="37" w:author="Антон" w:date="2012-10-18T12:00:00Z">
        <w:r w:rsidRPr="000625AD">
          <w:rPr>
            <w:b/>
            <w:lang w:val="en-US"/>
            <w:rPrChange w:id="38" w:author="Антон" w:date="2012-10-18T12:00:00Z">
              <w:rPr>
                <w:lang w:val="en-US"/>
              </w:rPr>
            </w:rPrChange>
          </w:rPr>
          <w:t>Дружите</w:t>
        </w:r>
        <w:proofErr w:type="spellEnd"/>
        <w:r w:rsidRPr="000625AD">
          <w:rPr>
            <w:b/>
            <w:lang w:val="en-US"/>
            <w:rPrChange w:id="39" w:author="Антон" w:date="2012-10-18T12:00:00Z">
              <w:rPr>
                <w:lang w:val="en-US"/>
              </w:rPr>
            </w:rPrChange>
          </w:rPr>
          <w:t xml:space="preserve"> с </w:t>
        </w:r>
        <w:proofErr w:type="spellStart"/>
        <w:r w:rsidRPr="000625AD">
          <w:rPr>
            <w:b/>
            <w:lang w:val="en-US"/>
            <w:rPrChange w:id="40" w:author="Антон" w:date="2012-10-18T12:00:00Z">
              <w:rPr>
                <w:lang w:val="en-US"/>
              </w:rPr>
            </w:rPrChange>
          </w:rPr>
          <w:t>нами</w:t>
        </w:r>
        <w:proofErr w:type="spellEnd"/>
        <w:r w:rsidRPr="000625AD">
          <w:rPr>
            <w:b/>
            <w:lang w:val="en-US"/>
            <w:rPrChange w:id="41" w:author="Антон" w:date="2012-10-18T12:00:00Z">
              <w:rPr>
                <w:lang w:val="en-US"/>
              </w:rPr>
            </w:rPrChange>
          </w:rPr>
          <w:t xml:space="preserve"> </w:t>
        </w:r>
        <w:proofErr w:type="spellStart"/>
        <w:r w:rsidRPr="000625AD">
          <w:rPr>
            <w:b/>
            <w:lang w:val="en-US"/>
            <w:rPrChange w:id="42" w:author="Антон" w:date="2012-10-18T12:00:00Z">
              <w:rPr>
                <w:lang w:val="en-US"/>
              </w:rPr>
            </w:rPrChange>
          </w:rPr>
          <w:t>на</w:t>
        </w:r>
        <w:proofErr w:type="spellEnd"/>
        <w:r w:rsidRPr="000625AD">
          <w:rPr>
            <w:b/>
            <w:lang w:val="en-US"/>
            <w:rPrChange w:id="43" w:author="Антон" w:date="2012-10-18T12:00:00Z">
              <w:rPr>
                <w:lang w:val="en-US"/>
              </w:rPr>
            </w:rPrChange>
          </w:rPr>
          <w:t xml:space="preserve"> </w:t>
        </w:r>
        <w:proofErr w:type="spellStart"/>
        <w:r w:rsidRPr="000625AD">
          <w:rPr>
            <w:b/>
            <w:lang w:val="en-US"/>
            <w:rPrChange w:id="44" w:author="Антон" w:date="2012-10-18T12:00:00Z">
              <w:rPr>
                <w:lang w:val="en-US"/>
              </w:rPr>
            </w:rPrChange>
          </w:rPr>
          <w:t>FaceBook</w:t>
        </w:r>
        <w:proofErr w:type="spellEnd"/>
      </w:ins>
    </w:p>
    <w:p w:rsidR="000625AD" w:rsidRPr="000625AD" w:rsidRDefault="000625AD" w:rsidP="000625AD">
      <w:pPr>
        <w:rPr>
          <w:lang w:val="en-US"/>
          <w:rPrChange w:id="45" w:author="Антон" w:date="2012-10-18T12:00:00Z">
            <w:rPr/>
          </w:rPrChange>
        </w:rPr>
      </w:pPr>
      <w:proofErr w:type="spellStart"/>
      <w:ins w:id="46" w:author="Антон" w:date="2012-10-18T12:00:00Z">
        <w:r w:rsidRPr="000625AD">
          <w:rPr>
            <w:lang w:val="en-US"/>
          </w:rPr>
          <w:t>Спасибо</w:t>
        </w:r>
        <w:proofErr w:type="spellEnd"/>
        <w:r w:rsidRPr="000625AD">
          <w:rPr>
            <w:lang w:val="en-US"/>
          </w:rPr>
          <w:t xml:space="preserve">, </w:t>
        </w:r>
        <w:proofErr w:type="spellStart"/>
        <w:r w:rsidRPr="000625AD">
          <w:rPr>
            <w:lang w:val="en-US"/>
          </w:rPr>
          <w:t>что</w:t>
        </w:r>
        <w:proofErr w:type="spellEnd"/>
        <w:r w:rsidRPr="000625AD">
          <w:rPr>
            <w:lang w:val="en-US"/>
          </w:rPr>
          <w:t xml:space="preserve"> </w:t>
        </w:r>
        <w:proofErr w:type="spellStart"/>
        <w:r w:rsidRPr="000625AD">
          <w:rPr>
            <w:lang w:val="en-US"/>
          </w:rPr>
          <w:t>выбрали</w:t>
        </w:r>
        <w:proofErr w:type="spellEnd"/>
        <w:r w:rsidRPr="000625AD">
          <w:rPr>
            <w:lang w:val="en-US"/>
          </w:rPr>
          <w:t xml:space="preserve"> RedHelper</w:t>
        </w:r>
      </w:ins>
    </w:p>
    <w:p w:rsidR="00F2709D" w:rsidRDefault="00F2709D"/>
    <w:p w:rsidR="00F2709D" w:rsidRDefault="00F2709D"/>
    <w:sectPr w:rsidR="00F2709D" w:rsidSect="00583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trackRevisions/>
  <w:defaultTabStop w:val="708"/>
  <w:characterSpacingControl w:val="doNotCompress"/>
  <w:compat/>
  <w:rsids>
    <w:rsidRoot w:val="00F2709D"/>
    <w:rsid w:val="000625AD"/>
    <w:rsid w:val="004074B7"/>
    <w:rsid w:val="00583117"/>
    <w:rsid w:val="008225A2"/>
    <w:rsid w:val="0087364F"/>
    <w:rsid w:val="00976BE1"/>
    <w:rsid w:val="009B2229"/>
    <w:rsid w:val="009F383F"/>
    <w:rsid w:val="00D650EA"/>
    <w:rsid w:val="00DB4502"/>
    <w:rsid w:val="00F2709D"/>
    <w:rsid w:val="00F84CD1"/>
    <w:rsid w:val="00FF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0EA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B22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2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9B2229"/>
    <w:rPr>
      <w:rFonts w:cs="Times New Roman"/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22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25A2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7364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edhelper.r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redhelper.ru" TargetMode="External"/><Relationship Id="rId12" Type="http://schemas.openxmlformats.org/officeDocument/2006/relationships/hyperlink" Target="mailto:info@redhelper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redhelper.ru" TargetMode="External"/><Relationship Id="rId11" Type="http://schemas.openxmlformats.org/officeDocument/2006/relationships/hyperlink" Target="mailto:info@redhelper.ru" TargetMode="External"/><Relationship Id="rId5" Type="http://schemas.openxmlformats.org/officeDocument/2006/relationships/hyperlink" Target="http://redhelper.ru/my/" TargetMode="External"/><Relationship Id="rId10" Type="http://schemas.openxmlformats.org/officeDocument/2006/relationships/hyperlink" Target="http://redhelper.ru/my/" TargetMode="External"/><Relationship Id="rId4" Type="http://schemas.openxmlformats.org/officeDocument/2006/relationships/hyperlink" Target="mailto:info@redhelper.ru" TargetMode="External"/><Relationship Id="rId9" Type="http://schemas.openxmlformats.org/officeDocument/2006/relationships/hyperlink" Target="mailto:info@redhelper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3</cp:revision>
  <dcterms:created xsi:type="dcterms:W3CDTF">2012-10-16T08:03:00Z</dcterms:created>
  <dcterms:modified xsi:type="dcterms:W3CDTF">2012-10-18T08:01:00Z</dcterms:modified>
</cp:coreProperties>
</file>